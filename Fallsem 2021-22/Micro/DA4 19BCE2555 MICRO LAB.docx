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3F" w:rsidRDefault="008B033F"/>
    <w:p w:rsidR="003F712F" w:rsidRDefault="003F712F" w:rsidP="003F712F">
      <w:pPr>
        <w:spacing w:after="160" w:line="254" w:lineRule="auto"/>
        <w:rPr>
          <w:rFonts w:ascii="Cambria" w:eastAsia="Cambria" w:hAnsi="Cambria" w:cs="Cambria"/>
          <w:color w:val="244061"/>
          <w:sz w:val="52"/>
          <w:szCs w:val="52"/>
        </w:rPr>
      </w:pPr>
      <w:r>
        <w:t xml:space="preserve">                                  </w:t>
      </w:r>
      <w:r>
        <w:rPr>
          <w:rFonts w:ascii="Cambria" w:eastAsia="Cambria" w:hAnsi="Cambria" w:cs="Cambria"/>
          <w:color w:val="244061"/>
          <w:sz w:val="52"/>
          <w:szCs w:val="52"/>
        </w:rPr>
        <w:t>Fall Semester 2021-2022</w:t>
      </w:r>
    </w:p>
    <w:p w:rsidR="003F712F" w:rsidRDefault="003F712F" w:rsidP="003F712F">
      <w:pPr>
        <w:spacing w:after="160" w:line="254" w:lineRule="auto"/>
        <w:jc w:val="center"/>
        <w:rPr>
          <w:rFonts w:ascii="Cambria" w:eastAsia="Cambria" w:hAnsi="Cambria" w:cs="Cambria"/>
          <w:color w:val="244061"/>
          <w:sz w:val="52"/>
          <w:szCs w:val="52"/>
        </w:rPr>
      </w:pPr>
      <w:r>
        <w:rPr>
          <w:rFonts w:ascii="Cambria" w:eastAsia="Cambria" w:hAnsi="Cambria" w:cs="Cambria"/>
          <w:color w:val="244061"/>
          <w:sz w:val="52"/>
          <w:szCs w:val="52"/>
        </w:rPr>
        <w:t xml:space="preserve">Microprocessor and Interfacing </w:t>
      </w:r>
    </w:p>
    <w:p w:rsidR="003F712F" w:rsidRDefault="003F712F" w:rsidP="003F712F">
      <w:pPr>
        <w:spacing w:after="160" w:line="254" w:lineRule="auto"/>
        <w:jc w:val="center"/>
        <w:rPr>
          <w:rFonts w:ascii="Cambria" w:eastAsia="Cambria" w:hAnsi="Cambria" w:cs="Cambria"/>
          <w:color w:val="244061"/>
          <w:sz w:val="52"/>
          <w:szCs w:val="52"/>
        </w:rPr>
      </w:pPr>
      <w:r>
        <w:rPr>
          <w:rFonts w:ascii="Cambria" w:eastAsia="Cambria" w:hAnsi="Cambria" w:cs="Cambria"/>
          <w:color w:val="244061"/>
          <w:sz w:val="52"/>
          <w:szCs w:val="52"/>
        </w:rPr>
        <w:t>Lab Report</w:t>
      </w:r>
    </w:p>
    <w:p w:rsidR="003F712F" w:rsidRDefault="003F712F" w:rsidP="003F712F">
      <w:pPr>
        <w:spacing w:after="160" w:line="254" w:lineRule="auto"/>
        <w:jc w:val="center"/>
        <w:rPr>
          <w:rFonts w:ascii="Cambria" w:eastAsia="Cambria" w:hAnsi="Cambria" w:cs="Cambria"/>
          <w:color w:val="244061"/>
          <w:sz w:val="52"/>
          <w:szCs w:val="52"/>
        </w:rPr>
      </w:pPr>
      <w:r>
        <w:rPr>
          <w:rFonts w:ascii="Cambria" w:eastAsia="Cambria" w:hAnsi="Cambria" w:cs="Cambria"/>
          <w:color w:val="244061"/>
          <w:sz w:val="52"/>
          <w:szCs w:val="52"/>
        </w:rPr>
        <w:t>Digital Assignment-4</w:t>
      </w:r>
    </w:p>
    <w:p w:rsidR="003F712F" w:rsidRDefault="003F712F" w:rsidP="003F712F">
      <w:pPr>
        <w:spacing w:after="160" w:line="254" w:lineRule="auto"/>
        <w:rPr>
          <w:rFonts w:ascii="Cambria" w:eastAsia="Cambria" w:hAnsi="Cambria" w:cs="Cambria"/>
          <w:color w:val="244061"/>
          <w:sz w:val="40"/>
          <w:szCs w:val="40"/>
        </w:rPr>
      </w:pPr>
      <w:r>
        <w:rPr>
          <w:rFonts w:ascii="Cambria" w:eastAsia="Cambria" w:hAnsi="Cambria" w:cs="Cambria"/>
          <w:color w:val="244061"/>
          <w:sz w:val="40"/>
          <w:szCs w:val="40"/>
        </w:rPr>
        <w:t>Experiment No: 5</w:t>
      </w:r>
      <w:r>
        <w:rPr>
          <w:rFonts w:ascii="Cambria" w:eastAsia="Cambria" w:hAnsi="Cambria" w:cs="Cambria"/>
          <w:color w:val="244061"/>
          <w:sz w:val="40"/>
          <w:szCs w:val="40"/>
        </w:rPr>
        <w:tab/>
      </w:r>
      <w:r>
        <w:rPr>
          <w:rFonts w:ascii="Cambria" w:eastAsia="Cambria" w:hAnsi="Cambria" w:cs="Cambria"/>
          <w:color w:val="244061"/>
          <w:sz w:val="40"/>
          <w:szCs w:val="40"/>
        </w:rPr>
        <w:tab/>
      </w:r>
      <w:r>
        <w:rPr>
          <w:rFonts w:ascii="Cambria" w:eastAsia="Cambria" w:hAnsi="Cambria" w:cs="Cambria"/>
          <w:color w:val="244061"/>
          <w:sz w:val="40"/>
          <w:szCs w:val="40"/>
        </w:rPr>
        <w:tab/>
      </w:r>
      <w:r>
        <w:rPr>
          <w:rFonts w:ascii="Cambria" w:eastAsia="Cambria" w:hAnsi="Cambria" w:cs="Cambria"/>
          <w:color w:val="244061"/>
          <w:sz w:val="40"/>
          <w:szCs w:val="40"/>
        </w:rPr>
        <w:tab/>
      </w:r>
      <w:r>
        <w:rPr>
          <w:rFonts w:ascii="Cambria" w:eastAsia="Cambria" w:hAnsi="Cambria" w:cs="Cambria"/>
          <w:color w:val="244061"/>
          <w:sz w:val="40"/>
          <w:szCs w:val="40"/>
        </w:rPr>
        <w:tab/>
      </w:r>
      <w:r>
        <w:rPr>
          <w:rFonts w:ascii="Cambria" w:eastAsia="Cambria" w:hAnsi="Cambria" w:cs="Cambria"/>
          <w:color w:val="244061"/>
          <w:sz w:val="40"/>
          <w:szCs w:val="40"/>
        </w:rPr>
        <w:tab/>
        <w:t>Task No: 4</w:t>
      </w:r>
    </w:p>
    <w:p w:rsidR="003F712F" w:rsidRDefault="003F712F" w:rsidP="003F712F">
      <w:pPr>
        <w:spacing w:after="160" w:line="254" w:lineRule="auto"/>
        <w:jc w:val="center"/>
        <w:rPr>
          <w:rFonts w:ascii="Cambria" w:eastAsia="Cambria" w:hAnsi="Cambria" w:cs="Cambria"/>
          <w:color w:val="244061"/>
          <w:sz w:val="40"/>
          <w:szCs w:val="40"/>
        </w:rPr>
      </w:pPr>
      <w:r>
        <w:rPr>
          <w:rFonts w:ascii="Cambria" w:eastAsia="Cambria" w:hAnsi="Cambria" w:cs="Cambria"/>
          <w:color w:val="244061"/>
          <w:sz w:val="40"/>
          <w:szCs w:val="40"/>
        </w:rPr>
        <w:t>Course Code: CSE2006</w:t>
      </w:r>
    </w:p>
    <w:p w:rsidR="003F712F" w:rsidRDefault="003F712F" w:rsidP="003F712F">
      <w:pPr>
        <w:pBdr>
          <w:bottom w:val="single" w:sz="6" w:space="1" w:color="000000"/>
        </w:pBdr>
        <w:spacing w:after="160" w:line="254" w:lineRule="auto"/>
        <w:jc w:val="center"/>
        <w:rPr>
          <w:rFonts w:ascii="Cambria" w:eastAsia="Cambria" w:hAnsi="Cambria" w:cs="Cambria"/>
          <w:color w:val="244061"/>
          <w:sz w:val="40"/>
          <w:szCs w:val="40"/>
        </w:rPr>
      </w:pPr>
      <w:r>
        <w:rPr>
          <w:rFonts w:ascii="Cambria" w:eastAsia="Cambria" w:hAnsi="Cambria" w:cs="Cambria"/>
          <w:color w:val="244061"/>
          <w:sz w:val="40"/>
          <w:szCs w:val="40"/>
        </w:rPr>
        <w:t>Slot: L7+L8</w:t>
      </w:r>
    </w:p>
    <w:p w:rsidR="003F712F" w:rsidRDefault="003F712F" w:rsidP="003F712F">
      <w:pPr>
        <w:spacing w:after="160" w:line="254" w:lineRule="auto"/>
        <w:jc w:val="center"/>
        <w:rPr>
          <w:rFonts w:ascii="Cambria" w:eastAsia="Cambria" w:hAnsi="Cambria" w:cs="Cambria"/>
          <w:color w:val="244061"/>
          <w:sz w:val="40"/>
          <w:szCs w:val="40"/>
        </w:rPr>
      </w:pPr>
    </w:p>
    <w:p w:rsidR="003F712F" w:rsidRDefault="003F712F" w:rsidP="003F712F">
      <w:pPr>
        <w:spacing w:after="160" w:line="254" w:lineRule="auto"/>
        <w:jc w:val="center"/>
        <w:rPr>
          <w:rFonts w:ascii="Cambria" w:eastAsia="Cambria" w:hAnsi="Cambria" w:cs="Cambria"/>
          <w:color w:val="244061"/>
          <w:sz w:val="40"/>
          <w:szCs w:val="40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2190750" cy="2314575"/>
            <wp:effectExtent l="0" t="0" r="0" b="9525"/>
            <wp:docPr id="24" name="Picture 24" descr="Description: Vellore Institute of Technology (VIT) Logo Vector - (.SVG + .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Description: Vellore Institute of Technology (VIT) Logo Vector - (.SVG + .P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04" r="71207" b="22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2F" w:rsidRDefault="003F712F" w:rsidP="003F712F">
      <w:pPr>
        <w:spacing w:after="160" w:line="254" w:lineRule="auto"/>
        <w:rPr>
          <w:rFonts w:ascii="Cambria" w:eastAsia="Cambria" w:hAnsi="Cambria" w:cs="Cambria"/>
          <w:color w:val="244061"/>
          <w:sz w:val="40"/>
          <w:szCs w:val="40"/>
        </w:rPr>
      </w:pPr>
    </w:p>
    <w:p w:rsidR="003F712F" w:rsidRDefault="003F712F" w:rsidP="003F712F">
      <w:pPr>
        <w:spacing w:after="160" w:line="254" w:lineRule="auto"/>
        <w:jc w:val="center"/>
        <w:rPr>
          <w:rFonts w:ascii="Cambria" w:eastAsia="Cambria" w:hAnsi="Cambria" w:cs="Cambria"/>
          <w:color w:val="244061"/>
          <w:sz w:val="40"/>
          <w:szCs w:val="40"/>
        </w:rPr>
      </w:pPr>
      <w:r>
        <w:rPr>
          <w:rFonts w:ascii="Cambria" w:eastAsia="Cambria" w:hAnsi="Cambria" w:cs="Cambria"/>
          <w:color w:val="244061"/>
          <w:sz w:val="40"/>
          <w:szCs w:val="40"/>
        </w:rPr>
        <w:t xml:space="preserve">Submitted By: </w:t>
      </w:r>
      <w:proofErr w:type="spellStart"/>
      <w:r>
        <w:rPr>
          <w:rFonts w:ascii="Cambria" w:eastAsia="Cambria" w:hAnsi="Cambria" w:cs="Cambria"/>
          <w:color w:val="244061"/>
          <w:sz w:val="40"/>
          <w:szCs w:val="40"/>
        </w:rPr>
        <w:t>Alokam</w:t>
      </w:r>
      <w:proofErr w:type="spellEnd"/>
      <w:r>
        <w:rPr>
          <w:rFonts w:ascii="Cambria" w:eastAsia="Cambria" w:hAnsi="Cambria" w:cs="Cambria"/>
          <w:color w:val="244061"/>
          <w:sz w:val="40"/>
          <w:szCs w:val="40"/>
        </w:rPr>
        <w:t xml:space="preserve"> </w:t>
      </w:r>
      <w:proofErr w:type="spellStart"/>
      <w:r>
        <w:rPr>
          <w:rFonts w:ascii="Cambria" w:eastAsia="Cambria" w:hAnsi="Cambria" w:cs="Cambria"/>
          <w:color w:val="244061"/>
          <w:sz w:val="40"/>
          <w:szCs w:val="40"/>
        </w:rPr>
        <w:t>Nikhitha</w:t>
      </w:r>
      <w:proofErr w:type="spellEnd"/>
    </w:p>
    <w:p w:rsidR="003F712F" w:rsidRDefault="003F712F" w:rsidP="003F712F">
      <w:pPr>
        <w:spacing w:after="160" w:line="254" w:lineRule="auto"/>
        <w:jc w:val="center"/>
        <w:rPr>
          <w:rFonts w:ascii="Cambria" w:eastAsia="Cambria" w:hAnsi="Cambria" w:cs="Cambria"/>
          <w:color w:val="244061"/>
          <w:sz w:val="40"/>
          <w:szCs w:val="40"/>
        </w:rPr>
      </w:pPr>
      <w:r>
        <w:rPr>
          <w:rFonts w:ascii="Cambria" w:eastAsia="Cambria" w:hAnsi="Cambria" w:cs="Cambria"/>
          <w:color w:val="244061"/>
          <w:sz w:val="40"/>
          <w:szCs w:val="40"/>
        </w:rPr>
        <w:t>Reg. Numb: 19BCE2555</w:t>
      </w:r>
    </w:p>
    <w:p w:rsidR="003F712F" w:rsidRDefault="003F712F" w:rsidP="003F712F">
      <w:pPr>
        <w:spacing w:after="160" w:line="254" w:lineRule="auto"/>
        <w:jc w:val="center"/>
        <w:rPr>
          <w:rFonts w:ascii="Cambria" w:eastAsia="Cambria" w:hAnsi="Cambria" w:cs="Cambria"/>
          <w:color w:val="244061"/>
          <w:sz w:val="40"/>
          <w:szCs w:val="40"/>
        </w:rPr>
      </w:pPr>
      <w:r>
        <w:rPr>
          <w:rFonts w:ascii="Cambria" w:eastAsia="Cambria" w:hAnsi="Cambria" w:cs="Cambria"/>
          <w:color w:val="244061"/>
          <w:sz w:val="40"/>
          <w:szCs w:val="40"/>
        </w:rPr>
        <w:t xml:space="preserve">Submitted To: Dr. Abdul </w:t>
      </w:r>
      <w:proofErr w:type="spellStart"/>
      <w:r>
        <w:rPr>
          <w:rFonts w:ascii="Cambria" w:eastAsia="Cambria" w:hAnsi="Cambria" w:cs="Cambria"/>
          <w:color w:val="244061"/>
          <w:sz w:val="40"/>
          <w:szCs w:val="40"/>
        </w:rPr>
        <w:t>Majed</w:t>
      </w:r>
      <w:proofErr w:type="spellEnd"/>
      <w:r>
        <w:rPr>
          <w:rFonts w:ascii="Cambria" w:eastAsia="Cambria" w:hAnsi="Cambria" w:cs="Cambria"/>
          <w:color w:val="244061"/>
          <w:sz w:val="40"/>
          <w:szCs w:val="40"/>
        </w:rPr>
        <w:t xml:space="preserve"> KK</w:t>
      </w:r>
    </w:p>
    <w:p w:rsidR="003F712F" w:rsidRPr="00BC78FF" w:rsidRDefault="005C29C6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44"/>
          <w:szCs w:val="44"/>
        </w:rPr>
      </w:pPr>
      <w:proofErr w:type="gramStart"/>
      <w:r w:rsidRPr="00BC78FF">
        <w:rPr>
          <w:rFonts w:ascii="Arial Rounded MT Bold" w:eastAsia="Arial Rounded" w:hAnsi="Arial Rounded MT Bold" w:cs="Arial Rounded"/>
          <w:b/>
          <w:color w:val="FF0000"/>
          <w:sz w:val="44"/>
          <w:szCs w:val="44"/>
        </w:rPr>
        <w:lastRenderedPageBreak/>
        <w:t>EXPERIMENT  5</w:t>
      </w:r>
      <w:proofErr w:type="gramEnd"/>
      <w:r w:rsidR="003F712F" w:rsidRPr="00BC78FF">
        <w:rPr>
          <w:rFonts w:ascii="Arial Rounded MT Bold" w:eastAsia="Arial Rounded" w:hAnsi="Arial Rounded MT Bold" w:cs="Arial Rounded"/>
          <w:b/>
          <w:color w:val="FF0000"/>
          <w:sz w:val="44"/>
          <w:szCs w:val="44"/>
        </w:rPr>
        <w:t>:</w:t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FF0000"/>
          <w:sz w:val="40"/>
          <w:szCs w:val="40"/>
        </w:rPr>
        <w:t>Aim:</w:t>
      </w:r>
    </w:p>
    <w:p w:rsidR="005C29C6" w:rsidRPr="00BC78FF" w:rsidRDefault="005C29C6" w:rsidP="005C29C6">
      <w:pPr>
        <w:spacing w:after="160" w:line="254" w:lineRule="auto"/>
        <w:rPr>
          <w:rFonts w:ascii="Arial Rounded MT Bold" w:hAnsi="Arial Rounded MT Bold"/>
          <w:b/>
          <w:sz w:val="32"/>
          <w:szCs w:val="32"/>
        </w:rPr>
      </w:pPr>
      <w:r w:rsidRPr="00BC78FF">
        <w:rPr>
          <w:rFonts w:ascii="Arial Rounded MT Bold" w:hAnsi="Arial Rounded MT Bold"/>
          <w:b/>
          <w:sz w:val="32"/>
          <w:szCs w:val="32"/>
        </w:rPr>
        <w:t xml:space="preserve">1. Write an ALP Program to find LCM of a given numbers </w:t>
      </w:r>
    </w:p>
    <w:p w:rsidR="005C29C6" w:rsidRPr="00BC78FF" w:rsidRDefault="005C29C6" w:rsidP="005C29C6">
      <w:pPr>
        <w:spacing w:after="160" w:line="254" w:lineRule="auto"/>
        <w:rPr>
          <w:rFonts w:ascii="Arial Rounded MT Bold" w:hAnsi="Arial Rounded MT Bold"/>
          <w:b/>
          <w:sz w:val="32"/>
          <w:szCs w:val="32"/>
        </w:rPr>
      </w:pPr>
      <w:r w:rsidRPr="00BC78FF">
        <w:rPr>
          <w:rFonts w:ascii="Arial Rounded MT Bold" w:hAnsi="Arial Rounded MT Bold"/>
          <w:b/>
          <w:sz w:val="32"/>
          <w:szCs w:val="32"/>
        </w:rPr>
        <w:t xml:space="preserve">2. Write an ALP program to find the average of N numbers. 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2"/>
          <w:szCs w:val="32"/>
        </w:rPr>
      </w:pPr>
      <w:r w:rsidRPr="00BC78FF">
        <w:rPr>
          <w:rFonts w:ascii="Arial Rounded MT Bold" w:hAnsi="Arial Rounded MT Bold"/>
          <w:b/>
          <w:sz w:val="32"/>
          <w:szCs w:val="32"/>
        </w:rPr>
        <w:t>3. Write an ALP to find the greatest among two numbers.</w:t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00B050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00B050"/>
          <w:sz w:val="40"/>
          <w:szCs w:val="40"/>
        </w:rPr>
        <w:t>Tool Used: emu8086 simulator</w:t>
      </w:r>
    </w:p>
    <w:p w:rsidR="005C29C6" w:rsidRPr="00BC78FF" w:rsidRDefault="005C29C6" w:rsidP="003F712F">
      <w:pPr>
        <w:spacing w:after="160" w:line="254" w:lineRule="auto"/>
        <w:rPr>
          <w:rFonts w:ascii="Arial Rounded MT Bold" w:hAnsi="Arial Rounded MT Bold"/>
          <w:b/>
          <w:sz w:val="32"/>
          <w:szCs w:val="32"/>
        </w:rPr>
      </w:pPr>
      <w:r w:rsidRPr="00BC78FF">
        <w:rPr>
          <w:rFonts w:ascii="Arial Rounded MT Bold" w:hAnsi="Arial Rounded MT Bold"/>
          <w:b/>
          <w:color w:val="FF0000"/>
          <w:sz w:val="32"/>
          <w:szCs w:val="32"/>
        </w:rPr>
        <w:t xml:space="preserve">1. Write an ALP Program to find LCM of a given numbers </w:t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t>Algorithm:</w:t>
      </w:r>
    </w:p>
    <w:p w:rsidR="003F712F" w:rsidRPr="00BC78FF" w:rsidRDefault="003F712F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hAnsi="Arial Rounded MT Bol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Input the values whose </w:t>
      </w:r>
      <w:r w:rsidR="00EF37A2"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LCM and HCF </w:t>
      </w: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is to be found into the Data Register</w:t>
      </w:r>
    </w:p>
    <w:p w:rsidR="003F712F" w:rsidRPr="00BC78FF" w:rsidRDefault="003F712F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hAnsi="Arial Rounded MT Bol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Move the first value 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to </w:t>
      </w:r>
      <w:ins w:id="0" w:author="Nikhitha Alokam" w:date="2021-09-20T13:36:00Z">
        <w:r w:rsidRPr="00BC78FF">
          <w:rPr>
            <w:rFonts w:ascii="Arial Rounded MT Bold" w:eastAsia="Arial Rounded" w:hAnsi="Arial Rounded MT Bold" w:cs="Arial Rounded"/>
            <w:b/>
            <w:sz w:val="36"/>
            <w:szCs w:val="36"/>
          </w:rPr>
          <w:t xml:space="preserve"> </w:t>
        </w:r>
      </w:ins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accumulator</w:t>
      </w:r>
      <w:proofErr w:type="gramEnd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register (AX).</w:t>
      </w:r>
    </w:p>
    <w:p w:rsidR="003F712F" w:rsidRPr="00BC78FF" w:rsidRDefault="003F712F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hAnsi="Arial Rounded MT Bol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Move the second 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value(</w:t>
      </w:r>
      <w:proofErr w:type="gramEnd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Signed value) to Base register (BX).</w:t>
      </w:r>
    </w:p>
    <w:p w:rsidR="00EF37A2" w:rsidRPr="00BC78FF" w:rsidRDefault="00EF37A2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hAnsi="Arial Rounded MT Bol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Create a while loop until </w:t>
      </w:r>
      <w:proofErr w:type="spellStart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until</w:t>
      </w:r>
      <w:proofErr w:type="spellEnd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BX becomes 0</w:t>
      </w:r>
    </w:p>
    <w:p w:rsidR="00EF37A2" w:rsidRPr="00BC78FF" w:rsidRDefault="00EF37A2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hAnsi="Arial Rounded MT Bol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Move BX to CX.</w:t>
      </w:r>
    </w:p>
    <w:p w:rsidR="003F712F" w:rsidRPr="00BC78FF" w:rsidRDefault="00EF37A2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hAnsi="Arial Rounded MT Bol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Divide BX with Accumulator  and store Remainder in BX</w:t>
      </w:r>
    </w:p>
    <w:p w:rsidR="00EF37A2" w:rsidRPr="00BC78FF" w:rsidRDefault="00EF37A2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hAnsi="Arial Rounded MT Bol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Move CX to AX and repeat the While loop</w:t>
      </w:r>
    </w:p>
    <w:p w:rsidR="003F712F" w:rsidRPr="00BC78FF" w:rsidRDefault="00EF37A2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After the While loop ends the value in AX is HCF</w:t>
      </w:r>
    </w:p>
    <w:p w:rsidR="00EF37A2" w:rsidRPr="00BC78FF" w:rsidRDefault="00EF37A2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Move the AX value into CX</w:t>
      </w:r>
    </w:p>
    <w:p w:rsidR="003F712F" w:rsidRPr="00BC78FF" w:rsidRDefault="00EF37A2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Load Num1 to Accumulator and Num2 to the Base Register </w:t>
      </w:r>
    </w:p>
    <w:p w:rsidR="00EF37A2" w:rsidRPr="00BC78FF" w:rsidRDefault="00EF37A2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Multiply Base Register with Accumulator</w:t>
      </w:r>
    </w:p>
    <w:p w:rsidR="00EF37A2" w:rsidRPr="00BC78FF" w:rsidRDefault="00EF37A2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Divide the Accumulator with CX(HCF)</w:t>
      </w:r>
    </w:p>
    <w:p w:rsidR="00EF37A2" w:rsidRPr="00BC78FF" w:rsidRDefault="00EF37A2" w:rsidP="003F712F">
      <w:pPr>
        <w:numPr>
          <w:ilvl w:val="0"/>
          <w:numId w:val="4"/>
        </w:numPr>
        <w:spacing w:line="254" w:lineRule="auto"/>
        <w:jc w:val="both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The value obtained is LCM(stored in AX)</w:t>
      </w:r>
    </w:p>
    <w:p w:rsidR="003F712F" w:rsidRPr="00BC78FF" w:rsidRDefault="003F712F" w:rsidP="003F712F">
      <w:pPr>
        <w:numPr>
          <w:ilvl w:val="0"/>
          <w:numId w:val="4"/>
        </w:numPr>
        <w:spacing w:after="160" w:line="254" w:lineRule="auto"/>
        <w:jc w:val="both"/>
        <w:rPr>
          <w:rFonts w:ascii="Arial Rounded MT Bold" w:hAnsi="Arial Rounded MT Bol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Halt the overall process.</w:t>
      </w:r>
    </w:p>
    <w:p w:rsidR="003F712F" w:rsidRPr="00BC78FF" w:rsidRDefault="003F712F" w:rsidP="00027641">
      <w:pPr>
        <w:spacing w:after="160" w:line="254" w:lineRule="auto"/>
        <w:ind w:right="630"/>
        <w:jc w:val="center"/>
        <w:rPr>
          <w:rFonts w:ascii="Arial Rounded MT Bold" w:eastAsia="Arial Rounded" w:hAnsi="Arial Rounded MT Bold" w:cs="Arial Rounded"/>
          <w:b/>
          <w:color w:val="00B050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00B050"/>
          <w:sz w:val="40"/>
          <w:szCs w:val="40"/>
        </w:rPr>
        <w:lastRenderedPageBreak/>
        <w:t>Flow Chart:</w:t>
      </w:r>
      <w:r w:rsidR="00027641" w:rsidRPr="00BC78FF">
        <w:rPr>
          <w:rFonts w:ascii="Arial Rounded MT Bold" w:eastAsia="Arial Rounded" w:hAnsi="Arial Rounded MT Bold" w:cs="Arial Rounded"/>
          <w:b/>
          <w:noProof/>
          <w:color w:val="00B050"/>
          <w:sz w:val="40"/>
          <w:szCs w:val="40"/>
          <w:lang w:val="en-US" w:eastAsia="en-US"/>
        </w:rPr>
        <w:t xml:space="preserve"> </w:t>
      </w:r>
      <w:r w:rsidR="00027641" w:rsidRPr="00BC78FF">
        <w:rPr>
          <w:rFonts w:ascii="Arial Rounded MT Bold" w:eastAsia="Arial Rounded" w:hAnsi="Arial Rounded MT Bold" w:cs="Arial Rounded"/>
          <w:b/>
          <w:noProof/>
          <w:color w:val="00B050"/>
          <w:sz w:val="40"/>
          <w:szCs w:val="40"/>
          <w:lang w:val="en-US" w:eastAsia="en-US"/>
        </w:rPr>
        <w:drawing>
          <wp:inline distT="0" distB="0" distL="0" distR="0" wp14:anchorId="4B8D37F7" wp14:editId="03A8DF18">
            <wp:extent cx="5347970" cy="7530353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R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469" cy="75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lastRenderedPageBreak/>
        <w:t>Design and Calculations:</w:t>
      </w:r>
    </w:p>
    <w:p w:rsidR="00476053" w:rsidRPr="00BC78FF" w:rsidRDefault="00476053" w:rsidP="00476053">
      <w:pPr>
        <w:spacing w:line="254" w:lineRule="auto"/>
        <w:jc w:val="both"/>
        <w:rPr>
          <w:rFonts w:ascii="Arial Rounded MT Bold" w:hAnsi="Arial Rounded MT Bol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Input the values whose LCM and HCF is to be found into the Data </w:t>
      </w:r>
      <w:proofErr w:type="spellStart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Register</w:t>
      </w:r>
      <w:r w:rsidRPr="00BC78FF">
        <w:rPr>
          <w:rFonts w:ascii="Arial Rounded MT Bold" w:hAnsi="Arial Rounded MT Bold"/>
          <w:b/>
          <w:sz w:val="36"/>
          <w:szCs w:val="36"/>
        </w:rPr>
        <w:t>.</w:t>
      </w: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Move</w:t>
      </w:r>
      <w:proofErr w:type="spellEnd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the first value to </w:t>
      </w:r>
      <w:ins w:id="1" w:author="Nikhitha Alokam" w:date="2021-09-20T13:36:00Z">
        <w:r w:rsidRPr="00BC78FF">
          <w:rPr>
            <w:rFonts w:ascii="Arial Rounded MT Bold" w:eastAsia="Arial Rounded" w:hAnsi="Arial Rounded MT Bold" w:cs="Arial Rounded"/>
            <w:b/>
            <w:sz w:val="36"/>
            <w:szCs w:val="36"/>
          </w:rPr>
          <w:t xml:space="preserve"> </w:t>
        </w:r>
      </w:ins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accumulator register (AX).Move the second value(Signed value) to Base register (BX).Create a while loop until </w:t>
      </w:r>
      <w:proofErr w:type="spellStart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until</w:t>
      </w:r>
      <w:proofErr w:type="spellEnd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BX becomes 0</w:t>
      </w:r>
      <w:r w:rsidRPr="00BC78FF">
        <w:rPr>
          <w:rFonts w:ascii="Arial Rounded MT Bold" w:hAnsi="Arial Rounded MT Bold"/>
          <w:b/>
          <w:sz w:val="36"/>
          <w:szCs w:val="36"/>
        </w:rPr>
        <w:t>.</w:t>
      </w: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Move BX to CX.</w:t>
      </w:r>
    </w:p>
    <w:p w:rsidR="00F612EE" w:rsidRDefault="00476053" w:rsidP="00476053">
      <w:pPr>
        <w:spacing w:line="254" w:lineRule="auto"/>
        <w:jc w:val="both"/>
        <w:rPr>
          <w:rFonts w:ascii="Arial Rounded MT Bold" w:eastAsia="Arial Rounded" w:hAnsi="Arial Rounded MT Bold" w:cs="Arial Rounded"/>
          <w:b/>
          <w:noProof/>
          <w:sz w:val="36"/>
          <w:szCs w:val="36"/>
          <w:lang w:val="en-US" w:eastAsia="en-US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Divide BX with Accumulator  and store Remainder in </w:t>
      </w:r>
      <w:proofErr w:type="spellStart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BX</w:t>
      </w:r>
      <w:r w:rsidRPr="00BC78FF">
        <w:rPr>
          <w:rFonts w:ascii="Arial Rounded MT Bold" w:hAnsi="Arial Rounded MT Bold"/>
          <w:b/>
          <w:sz w:val="36"/>
          <w:szCs w:val="36"/>
        </w:rPr>
        <w:t>.</w:t>
      </w: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Move</w:t>
      </w:r>
      <w:proofErr w:type="spellEnd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CX to AX and repeat the While </w:t>
      </w:r>
      <w:proofErr w:type="spellStart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loop</w:t>
      </w:r>
      <w:r w:rsidRPr="00BC78FF">
        <w:rPr>
          <w:rFonts w:ascii="Arial Rounded MT Bold" w:hAnsi="Arial Rounded MT Bold"/>
          <w:b/>
          <w:sz w:val="36"/>
          <w:szCs w:val="36"/>
        </w:rPr>
        <w:t>.</w:t>
      </w: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After</w:t>
      </w:r>
      <w:proofErr w:type="spellEnd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the While loop ends the value in AX is </w:t>
      </w:r>
      <w:proofErr w:type="spellStart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HCF</w:t>
      </w:r>
      <w:r w:rsidRPr="00BC78FF">
        <w:rPr>
          <w:rFonts w:ascii="Arial Rounded MT Bold" w:hAnsi="Arial Rounded MT Bold"/>
          <w:b/>
          <w:sz w:val="36"/>
          <w:szCs w:val="36"/>
        </w:rPr>
        <w:t>.</w:t>
      </w: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Move</w:t>
      </w:r>
      <w:proofErr w:type="spellEnd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the AX value into </w:t>
      </w:r>
      <w:proofErr w:type="spellStart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CX</w:t>
      </w:r>
      <w:r w:rsidRPr="00BC78FF">
        <w:rPr>
          <w:rFonts w:ascii="Arial Rounded MT Bold" w:hAnsi="Arial Rounded MT Bold"/>
          <w:b/>
          <w:sz w:val="36"/>
          <w:szCs w:val="36"/>
        </w:rPr>
        <w:t>.</w:t>
      </w: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Load</w:t>
      </w:r>
      <w:proofErr w:type="spellEnd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Num1 to Accumulator and Num2 to the Base Register </w:t>
      </w:r>
      <w:r w:rsidRPr="00BC78FF">
        <w:rPr>
          <w:rFonts w:ascii="Arial Rounded MT Bold" w:hAnsi="Arial Rounded MT Bold"/>
          <w:b/>
          <w:sz w:val="36"/>
          <w:szCs w:val="36"/>
        </w:rPr>
        <w:t>.</w:t>
      </w: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Multiply Base Register with </w:t>
      </w:r>
      <w:proofErr w:type="spellStart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Accumulator</w:t>
      </w:r>
      <w:r w:rsidRPr="00BC78FF">
        <w:rPr>
          <w:rFonts w:ascii="Arial Rounded MT Bold" w:hAnsi="Arial Rounded MT Bold"/>
          <w:b/>
          <w:sz w:val="36"/>
          <w:szCs w:val="36"/>
        </w:rPr>
        <w:t>.</w:t>
      </w: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Divide</w:t>
      </w:r>
      <w:proofErr w:type="spellEnd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the Accumulator with CX(HCF)</w:t>
      </w:r>
      <w:r w:rsidRPr="00BC78FF">
        <w:rPr>
          <w:rFonts w:ascii="Arial Rounded MT Bold" w:hAnsi="Arial Rounded MT Bold"/>
          <w:b/>
          <w:sz w:val="36"/>
          <w:szCs w:val="36"/>
        </w:rPr>
        <w:t>.</w:t>
      </w: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The value obtained is LCM(stored in AX)</w:t>
      </w:r>
      <w:r w:rsidR="00F17E25" w:rsidRPr="00F17E25">
        <w:rPr>
          <w:rFonts w:ascii="Arial Rounded MT Bold" w:eastAsia="Arial Rounded" w:hAnsi="Arial Rounded MT Bold" w:cs="Arial Rounded"/>
          <w:b/>
          <w:noProof/>
          <w:sz w:val="36"/>
          <w:szCs w:val="36"/>
          <w:lang w:val="en-US" w:eastAsia="en-US"/>
        </w:rPr>
        <w:t xml:space="preserve"> </w:t>
      </w:r>
    </w:p>
    <w:p w:rsidR="00F612EE" w:rsidRDefault="00F612EE" w:rsidP="00476053">
      <w:pPr>
        <w:spacing w:line="254" w:lineRule="auto"/>
        <w:jc w:val="both"/>
        <w:rPr>
          <w:rFonts w:ascii="Arial Rounded MT Bold" w:eastAsia="Arial Rounded" w:hAnsi="Arial Rounded MT Bold" w:cs="Arial Rounded"/>
          <w:b/>
          <w:noProof/>
          <w:sz w:val="36"/>
          <w:szCs w:val="36"/>
          <w:lang w:val="en-US" w:eastAsia="en-US"/>
        </w:rPr>
      </w:pPr>
    </w:p>
    <w:p w:rsidR="00476053" w:rsidRPr="00BC78FF" w:rsidRDefault="00F17E25" w:rsidP="00476053">
      <w:pPr>
        <w:spacing w:line="254" w:lineRule="auto"/>
        <w:jc w:val="both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eastAsia="Arial Rounded" w:hAnsi="Arial Rounded MT Bold" w:cs="Arial Rounded"/>
          <w:b/>
          <w:noProof/>
          <w:sz w:val="36"/>
          <w:szCs w:val="36"/>
          <w:lang w:val="en-US" w:eastAsia="en-US"/>
        </w:rPr>
        <w:drawing>
          <wp:inline distT="0" distB="0" distL="0" distR="0" wp14:anchorId="43205DA7" wp14:editId="4BB5A05E">
            <wp:extent cx="5943600" cy="36810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WhatsApp Image 2021-10-11 at 12.36.16 (2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2F" w:rsidRPr="00BC78FF" w:rsidRDefault="003F712F" w:rsidP="003F712F">
      <w:pPr>
        <w:spacing w:after="160" w:line="254" w:lineRule="auto"/>
        <w:jc w:val="center"/>
        <w:rPr>
          <w:rFonts w:ascii="Arial Rounded MT Bold" w:eastAsia="Arial Rounded" w:hAnsi="Arial Rounded MT Bold" w:cs="Arial Rounded"/>
          <w:b/>
          <w:sz w:val="36"/>
          <w:szCs w:val="36"/>
        </w:rPr>
      </w:pP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lastRenderedPageBreak/>
        <w:t>Program Code:</w:t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ASSUME CS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:CODE</w:t>
      </w:r>
      <w:proofErr w:type="gramEnd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 xml:space="preserve"> DS:DATA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DATA SEGMENT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NUM1 DW 24H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NUM2 DW 0FH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 xml:space="preserve">HCF 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DW ?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 xml:space="preserve">LCM 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DW ?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ENDS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CODE SEGMENT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ASSUME DS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:DATA</w:t>
      </w:r>
      <w:proofErr w:type="gramEnd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 xml:space="preserve"> CS:CODE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START: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AX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,DATA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DS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,AX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AX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,NUM1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BX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,NUM2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WHILE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:MOV</w:t>
      </w:r>
      <w:proofErr w:type="gramEnd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 xml:space="preserve"> DX,0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CX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,BX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DIV BX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BX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,DX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AX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,CX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CMP BX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,0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JNE WHILE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lastRenderedPageBreak/>
        <w:t>MOV HCF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,AX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CX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,AX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AX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,NUM1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BX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,NUM2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MUL BX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DIV CX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LCM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,AX</w:t>
      </w:r>
      <w:proofErr w:type="gramEnd"/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MOV BX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,0</w:t>
      </w:r>
      <w:proofErr w:type="gramEnd"/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 xml:space="preserve"> 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 xml:space="preserve">INT 21H  </w:t>
      </w:r>
    </w:p>
    <w:p w:rsidR="005C29C6" w:rsidRPr="00BC78FF" w:rsidRDefault="005C29C6" w:rsidP="005C29C6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ENDS</w:t>
      </w:r>
    </w:p>
    <w:p w:rsidR="003F712F" w:rsidRPr="00BC78FF" w:rsidRDefault="005C29C6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END START</w:t>
      </w:r>
      <w:r w:rsidR="003F712F"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t xml:space="preserve">    </w:t>
      </w:r>
    </w:p>
    <w:p w:rsidR="003F712F" w:rsidRPr="00BC78FF" w:rsidRDefault="005C29C6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noProof/>
          <w:color w:val="244061"/>
          <w:sz w:val="40"/>
          <w:szCs w:val="40"/>
          <w:lang w:val="en-US" w:eastAsia="en-US"/>
        </w:rPr>
        <w:drawing>
          <wp:inline distT="0" distB="0" distL="0" distR="0" wp14:anchorId="104A5889" wp14:editId="267DAF43">
            <wp:extent cx="3400364" cy="3599121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527" cy="36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25" w:rsidRDefault="00F17E25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</w:p>
    <w:p w:rsidR="00F17E25" w:rsidRDefault="00F17E25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t>Output:</w:t>
      </w:r>
    </w:p>
    <w:p w:rsidR="003F712F" w:rsidRPr="00BC78FF" w:rsidRDefault="005C29C6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noProof/>
          <w:color w:val="244061"/>
          <w:sz w:val="40"/>
          <w:szCs w:val="40"/>
          <w:lang w:val="en-US" w:eastAsia="en-US"/>
        </w:rPr>
        <w:drawing>
          <wp:inline distT="0" distB="0" distL="0" distR="0" wp14:anchorId="728B7272" wp14:editId="5CE0B0EA">
            <wp:extent cx="5943600" cy="35058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t>Result and Inference:</w:t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sz w:val="32"/>
          <w:szCs w:val="32"/>
        </w:rPr>
      </w:pPr>
      <w:r w:rsidRPr="00BC78FF">
        <w:rPr>
          <w:rFonts w:ascii="Arial Rounded MT Bold" w:eastAsia="Arial Rounded" w:hAnsi="Arial Rounded MT Bold" w:cs="Arial Rounded"/>
          <w:b/>
          <w:sz w:val="32"/>
          <w:szCs w:val="32"/>
        </w:rPr>
        <w:t>-</w:t>
      </w:r>
      <w:r w:rsidR="005C29C6" w:rsidRPr="00BC78FF">
        <w:rPr>
          <w:rFonts w:ascii="Arial Rounded MT Bold" w:eastAsia="Arial Rounded" w:hAnsi="Arial Rounded MT Bold" w:cs="Arial Rounded"/>
          <w:b/>
          <w:sz w:val="32"/>
          <w:szCs w:val="32"/>
        </w:rPr>
        <w:t xml:space="preserve">The HCF of the 2 input values in Stored </w:t>
      </w:r>
      <w:proofErr w:type="gramStart"/>
      <w:r w:rsidR="005C29C6" w:rsidRPr="00BC78FF">
        <w:rPr>
          <w:rFonts w:ascii="Arial Rounded MT Bold" w:eastAsia="Arial Rounded" w:hAnsi="Arial Rounded MT Bold" w:cs="Arial Rounded"/>
          <w:b/>
          <w:sz w:val="32"/>
          <w:szCs w:val="32"/>
        </w:rPr>
        <w:t>in  CX</w:t>
      </w:r>
      <w:proofErr w:type="gramEnd"/>
      <w:r w:rsidR="005C29C6" w:rsidRPr="00BC78FF">
        <w:rPr>
          <w:rFonts w:ascii="Arial Rounded MT Bold" w:eastAsia="Arial Rounded" w:hAnsi="Arial Rounded MT Bold" w:cs="Arial Rounded"/>
          <w:b/>
          <w:sz w:val="32"/>
          <w:szCs w:val="32"/>
        </w:rPr>
        <w:t xml:space="preserve"> and LCM is stored in AX and Variable we can see that HCF is 0003H and LCM is 00B4H</w:t>
      </w:r>
    </w:p>
    <w:p w:rsidR="00027641" w:rsidRPr="00BC78FF" w:rsidRDefault="00027641" w:rsidP="00A9083A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8"/>
          <w:szCs w:val="38"/>
        </w:rPr>
      </w:pPr>
    </w:p>
    <w:p w:rsidR="00027641" w:rsidRPr="00BC78FF" w:rsidRDefault="00027641" w:rsidP="00A9083A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8"/>
          <w:szCs w:val="38"/>
        </w:rPr>
      </w:pPr>
    </w:p>
    <w:p w:rsidR="00027641" w:rsidRPr="00BC78FF" w:rsidRDefault="00027641" w:rsidP="00A9083A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8"/>
          <w:szCs w:val="38"/>
        </w:rPr>
      </w:pPr>
    </w:p>
    <w:p w:rsidR="00027641" w:rsidRPr="00BC78FF" w:rsidRDefault="00027641" w:rsidP="00A9083A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8"/>
          <w:szCs w:val="38"/>
        </w:rPr>
      </w:pPr>
    </w:p>
    <w:p w:rsidR="00027641" w:rsidRPr="00BC78FF" w:rsidRDefault="00027641" w:rsidP="00A9083A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8"/>
          <w:szCs w:val="38"/>
        </w:rPr>
      </w:pPr>
    </w:p>
    <w:p w:rsidR="00027641" w:rsidRPr="00BC78FF" w:rsidRDefault="00027641" w:rsidP="00A9083A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8"/>
          <w:szCs w:val="38"/>
        </w:rPr>
      </w:pPr>
    </w:p>
    <w:p w:rsidR="00A9083A" w:rsidRPr="00F612EE" w:rsidRDefault="00A9083A" w:rsidP="00A9083A">
      <w:pPr>
        <w:spacing w:after="160" w:line="254" w:lineRule="auto"/>
        <w:rPr>
          <w:rFonts w:ascii="Arial Rounded MT Bold" w:hAnsi="Arial Rounded MT Bold"/>
          <w:b/>
          <w:sz w:val="48"/>
          <w:szCs w:val="48"/>
        </w:rPr>
      </w:pPr>
      <w:r w:rsidRPr="00F612EE">
        <w:rPr>
          <w:rFonts w:ascii="Arial Rounded MT Bold" w:eastAsia="Arial Rounded" w:hAnsi="Arial Rounded MT Bold" w:cs="Arial Rounded"/>
          <w:b/>
          <w:color w:val="FF0000"/>
          <w:sz w:val="48"/>
          <w:szCs w:val="48"/>
        </w:rPr>
        <w:lastRenderedPageBreak/>
        <w:t>2)</w:t>
      </w:r>
      <w:r w:rsidRPr="00F612EE">
        <w:rPr>
          <w:rFonts w:ascii="Arial Rounded MT Bold" w:hAnsi="Arial Rounded MT Bold"/>
          <w:b/>
          <w:sz w:val="48"/>
          <w:szCs w:val="48"/>
        </w:rPr>
        <w:t xml:space="preserve"> </w:t>
      </w:r>
      <w:r w:rsidRPr="00F612EE">
        <w:rPr>
          <w:rFonts w:ascii="Arial Rounded MT Bold" w:hAnsi="Arial Rounded MT Bold"/>
          <w:b/>
          <w:color w:val="FF0000"/>
          <w:sz w:val="48"/>
          <w:szCs w:val="48"/>
        </w:rPr>
        <w:t xml:space="preserve">Write an ALP program to find the average of N numbers. </w:t>
      </w:r>
    </w:p>
    <w:p w:rsidR="003F712F" w:rsidRPr="00BC78FF" w:rsidRDefault="00D87212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002060"/>
          <w:sz w:val="50"/>
          <w:szCs w:val="50"/>
        </w:rPr>
      </w:pPr>
      <w:r w:rsidRPr="00BC78FF">
        <w:rPr>
          <w:rFonts w:ascii="Arial Rounded MT Bold" w:eastAsia="Arial Rounded" w:hAnsi="Arial Rounded MT Bold" w:cs="Arial Rounded"/>
          <w:b/>
          <w:color w:val="002060"/>
          <w:sz w:val="50"/>
          <w:szCs w:val="50"/>
        </w:rPr>
        <w:t>Algorithm</w:t>
      </w:r>
    </w:p>
    <w:p w:rsidR="00D2016D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>Input the Array of Values in Data Segment</w:t>
      </w:r>
    </w:p>
    <w:p w:rsidR="00D2016D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>Input the Size of the Array in Data segment</w:t>
      </w:r>
    </w:p>
    <w:p w:rsidR="00D2016D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 xml:space="preserve">Take SUM and AVG in </w:t>
      </w:r>
      <w:proofErr w:type="spellStart"/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>DataSegment</w:t>
      </w:r>
      <w:proofErr w:type="spellEnd"/>
    </w:p>
    <w:p w:rsidR="00D2016D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>Move all the values of the Array to a specified Memory Location(SI) in Code Segment</w:t>
      </w:r>
    </w:p>
    <w:p w:rsidR="00D2016D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>Move the size of Array from Data segment in to Counter Register</w:t>
      </w:r>
    </w:p>
    <w:p w:rsidR="00D2016D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 xml:space="preserve">Now Run a loop and Add move the values in SI location of </w:t>
      </w:r>
      <w:proofErr w:type="spellStart"/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>to</w:t>
      </w:r>
      <w:proofErr w:type="spellEnd"/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 xml:space="preserve"> Base Register and add that to Accumulator .Increment the SI value and </w:t>
      </w:r>
    </w:p>
    <w:p w:rsidR="00D2016D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>Decrement the Counter Register</w:t>
      </w:r>
    </w:p>
    <w:p w:rsidR="00D2016D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 xml:space="preserve">Repeat the Process until the Counter becomes 0 </w:t>
      </w:r>
    </w:p>
    <w:p w:rsidR="00BC78FF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>The Sum is stored in Accumulator.</w:t>
      </w:r>
    </w:p>
    <w:p w:rsidR="00D2016D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>Move Size of Array in to BX</w:t>
      </w:r>
    </w:p>
    <w:p w:rsidR="00D2016D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>-Divide the Sum with BX</w:t>
      </w:r>
    </w:p>
    <w:p w:rsidR="00D2016D" w:rsidRPr="00BC78FF" w:rsidRDefault="00D2016D" w:rsidP="00BC78FF">
      <w:pPr>
        <w:pStyle w:val="ListParagraph"/>
        <w:numPr>
          <w:ilvl w:val="0"/>
          <w:numId w:val="9"/>
        </w:numPr>
        <w:spacing w:after="160" w:line="256" w:lineRule="auto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sz w:val="40"/>
          <w:szCs w:val="40"/>
        </w:rPr>
        <w:t>-Move the value to AVG</w:t>
      </w:r>
    </w:p>
    <w:p w:rsidR="00027641" w:rsidRPr="00BC78FF" w:rsidRDefault="00027641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40"/>
          <w:szCs w:val="40"/>
        </w:rPr>
      </w:pPr>
    </w:p>
    <w:p w:rsidR="00027641" w:rsidRPr="00BC78FF" w:rsidRDefault="00027641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40"/>
          <w:szCs w:val="40"/>
        </w:rPr>
      </w:pPr>
    </w:p>
    <w:p w:rsidR="00D87212" w:rsidRPr="00BC78FF" w:rsidRDefault="00D87212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50"/>
          <w:szCs w:val="50"/>
        </w:rPr>
      </w:pPr>
      <w:r w:rsidRPr="00BC78FF">
        <w:rPr>
          <w:rFonts w:ascii="Arial Rounded MT Bold" w:eastAsia="Arial Rounded" w:hAnsi="Arial Rounded MT Bold" w:cs="Arial Rounded"/>
          <w:b/>
          <w:color w:val="FF0000"/>
          <w:sz w:val="50"/>
          <w:szCs w:val="50"/>
        </w:rPr>
        <w:lastRenderedPageBreak/>
        <w:t>Flow chart:</w:t>
      </w:r>
    </w:p>
    <w:p w:rsidR="00F612EE" w:rsidRDefault="00027641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50"/>
          <w:szCs w:val="50"/>
        </w:rPr>
      </w:pPr>
      <w:r w:rsidRPr="00BC78FF">
        <w:rPr>
          <w:rFonts w:ascii="Arial Rounded MT Bold" w:eastAsia="Arial Rounded" w:hAnsi="Arial Rounded MT Bold" w:cs="Arial Rounded"/>
          <w:b/>
          <w:noProof/>
          <w:color w:val="00B050"/>
          <w:sz w:val="40"/>
          <w:szCs w:val="40"/>
          <w:lang w:val="en-US" w:eastAsia="en-US"/>
        </w:rPr>
        <w:drawing>
          <wp:inline distT="0" distB="0" distL="0" distR="0" wp14:anchorId="48F0C818" wp14:editId="58391875">
            <wp:extent cx="5673090" cy="7508838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R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458" cy="75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2F" w:rsidRPr="00F17E25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50"/>
          <w:szCs w:val="5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lastRenderedPageBreak/>
        <w:t>Design and Calculations:</w:t>
      </w:r>
    </w:p>
    <w:p w:rsidR="00F17E25" w:rsidRPr="00F612EE" w:rsidRDefault="00D2016D" w:rsidP="00D2016D">
      <w:pPr>
        <w:spacing w:after="160" w:line="256" w:lineRule="auto"/>
        <w:rPr>
          <w:rFonts w:ascii="Arial Rounded MT Bold" w:eastAsia="Arial Rounded" w:hAnsi="Arial Rounded MT Bold" w:cs="Arial Rounded"/>
          <w:b/>
          <w:noProof/>
          <w:sz w:val="32"/>
          <w:szCs w:val="32"/>
          <w:lang w:val="en-US" w:eastAsia="en-US"/>
        </w:rPr>
      </w:pPr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 xml:space="preserve">Input the Array of Values(001H, 023H, 045H, 067H, 042H, 04BH, 012H, 0EFH   ) in Data Segment .Input the Size of the Array(8) in Data </w:t>
      </w:r>
      <w:proofErr w:type="spellStart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>segment.Move</w:t>
      </w:r>
      <w:proofErr w:type="spellEnd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 xml:space="preserve"> all the values of the Array to a specified Memory Location(SI) in Code </w:t>
      </w:r>
      <w:proofErr w:type="spellStart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>Segment.Move</w:t>
      </w:r>
      <w:proofErr w:type="spellEnd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 xml:space="preserve"> the size of Array from Data segment in to Counter </w:t>
      </w:r>
      <w:proofErr w:type="spellStart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>Register.Now</w:t>
      </w:r>
      <w:proofErr w:type="spellEnd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 xml:space="preserve"> Run a loop and Add move the values in SI location of </w:t>
      </w:r>
      <w:proofErr w:type="spellStart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>to</w:t>
      </w:r>
      <w:proofErr w:type="spellEnd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 xml:space="preserve"> Base Register and add that to Accumulator .Increment the SI value and Decrement the Counter </w:t>
      </w:r>
      <w:proofErr w:type="spellStart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>Register.Repeat</w:t>
      </w:r>
      <w:proofErr w:type="spellEnd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 xml:space="preserve"> the Process until the Counter becomes 0 .The Sum is stored in Accumulator.  Move Size of Array in to </w:t>
      </w:r>
      <w:proofErr w:type="spellStart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>BX.Divide</w:t>
      </w:r>
      <w:proofErr w:type="spellEnd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 xml:space="preserve"> the Sum with </w:t>
      </w:r>
      <w:proofErr w:type="spellStart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>BX.Move</w:t>
      </w:r>
      <w:proofErr w:type="spellEnd"/>
      <w:r w:rsidRPr="00F612EE">
        <w:rPr>
          <w:rFonts w:ascii="Arial Rounded MT Bold" w:eastAsia="Arial Rounded" w:hAnsi="Arial Rounded MT Bold" w:cs="Arial Rounded"/>
          <w:b/>
          <w:sz w:val="32"/>
          <w:szCs w:val="32"/>
        </w:rPr>
        <w:t xml:space="preserve"> the value to AVG</w:t>
      </w:r>
      <w:r w:rsidR="00F17E25" w:rsidRPr="00F612EE">
        <w:rPr>
          <w:rFonts w:ascii="Arial Rounded MT Bold" w:eastAsia="Arial Rounded" w:hAnsi="Arial Rounded MT Bold" w:cs="Arial Rounded"/>
          <w:b/>
          <w:noProof/>
          <w:sz w:val="32"/>
          <w:szCs w:val="32"/>
          <w:lang w:val="en-US" w:eastAsia="en-US"/>
        </w:rPr>
        <w:t xml:space="preserve"> </w:t>
      </w:r>
    </w:p>
    <w:p w:rsidR="00F612EE" w:rsidRPr="00F17E25" w:rsidRDefault="00F612EE" w:rsidP="00D2016D">
      <w:pPr>
        <w:spacing w:after="160" w:line="256" w:lineRule="auto"/>
        <w:rPr>
          <w:rFonts w:ascii="Arial Rounded MT Bold" w:eastAsia="Arial Rounded" w:hAnsi="Arial Rounded MT Bold" w:cs="Arial Rounded"/>
          <w:b/>
          <w:noProof/>
          <w:sz w:val="28"/>
          <w:szCs w:val="28"/>
          <w:lang w:val="en-US" w:eastAsia="en-US"/>
        </w:rPr>
      </w:pPr>
    </w:p>
    <w:p w:rsidR="00D2016D" w:rsidRPr="00BC78FF" w:rsidRDefault="00F17E25" w:rsidP="00D2016D">
      <w:pPr>
        <w:spacing w:after="160" w:line="256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>
        <w:rPr>
          <w:rFonts w:ascii="Arial Rounded MT Bold" w:eastAsia="Arial Rounded" w:hAnsi="Arial Rounded MT Bold" w:cs="Arial Rounded"/>
          <w:b/>
          <w:noProof/>
          <w:sz w:val="36"/>
          <w:szCs w:val="36"/>
          <w:lang w:val="en-US" w:eastAsia="en-US"/>
        </w:rPr>
        <w:drawing>
          <wp:inline distT="0" distB="0" distL="0" distR="0" wp14:anchorId="78EEE266" wp14:editId="7F705CCF">
            <wp:extent cx="4916672" cy="452415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hatsApp Image 2021-10-11 at 12.36.16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40" cy="45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lastRenderedPageBreak/>
        <w:t>Program Code: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ASSUME CS: </w:t>
      </w:r>
      <w:proofErr w:type="gramStart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CODE ,DS</w:t>
      </w:r>
      <w:proofErr w:type="gramEnd"/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: DATA  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DATA SEGMENT </w:t>
      </w:r>
    </w:p>
    <w:p w:rsidR="00F43129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ARR DB 001H, 023H, 045H, 067H, </w:t>
      </w:r>
      <w:r w:rsidR="00F43129"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042H, 04BH, 012H, 0EFH</w:t>
      </w: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</w:t>
      </w:r>
    </w:p>
    <w:p w:rsidR="00C07894" w:rsidRPr="00BC78FF" w:rsidRDefault="00F43129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</w:t>
      </w:r>
      <w:r w:rsidR="00C07894"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N DW 08H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SUM DW 01 DUP (?)  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AVG DW 01 DUP (?) 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DATA ENDS       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CODE SEGMENT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START: 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MOV AX, @DATA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MOV DS, AX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MOV CX, N     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MOV AX, 0000H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MOV SI, OFFSET ARR     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ABC:         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MOV BL, [SI]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INC SI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ADD AX, BX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DEC CX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JNZ ABC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lastRenderedPageBreak/>
        <w:t xml:space="preserve">    MOV SUM, AX 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MOV CX, AX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MOV BX, N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DIV BX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MOV AVG, AX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INT 21H</w:t>
      </w:r>
    </w:p>
    <w:p w:rsidR="00C07894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CODE ENDS</w:t>
      </w:r>
    </w:p>
    <w:p w:rsidR="003F712F" w:rsidRPr="00BC78FF" w:rsidRDefault="00C07894" w:rsidP="00C07894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>END START</w:t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sz w:val="36"/>
          <w:szCs w:val="36"/>
        </w:rPr>
        <w:t xml:space="preserve">    </w:t>
      </w:r>
    </w:p>
    <w:p w:rsidR="003F712F" w:rsidRPr="00BC78FF" w:rsidRDefault="00F431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  <w:r w:rsidRPr="00BC78FF">
        <w:rPr>
          <w:rFonts w:ascii="Arial Rounded MT Bold" w:eastAsia="Arial Rounded" w:hAnsi="Arial Rounded MT Bold" w:cs="Arial Rounded"/>
          <w:b/>
          <w:noProof/>
          <w:sz w:val="36"/>
          <w:szCs w:val="36"/>
          <w:lang w:val="en-US" w:eastAsia="en-US"/>
        </w:rPr>
        <w:drawing>
          <wp:inline distT="0" distB="0" distL="0" distR="0" wp14:anchorId="523189A3" wp14:editId="0236EEC1">
            <wp:extent cx="5943600" cy="33756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29" w:rsidRPr="00BC78FF" w:rsidRDefault="00F431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lastRenderedPageBreak/>
        <w:t>Output:</w:t>
      </w:r>
      <w:r w:rsidR="00C07894" w:rsidRPr="00BC78FF">
        <w:rPr>
          <w:rFonts w:ascii="Arial Rounded MT Bold" w:hAnsi="Arial Rounded MT Bold"/>
          <w:noProof/>
          <w:lang w:val="en-US" w:eastAsia="en-US"/>
        </w:rPr>
        <w:t xml:space="preserve"> </w:t>
      </w:r>
      <w:r w:rsidR="00FD0576" w:rsidRPr="00BC78FF">
        <w:rPr>
          <w:rFonts w:ascii="Arial Rounded MT Bold" w:hAnsi="Arial Rounded MT Bold"/>
          <w:noProof/>
          <w:lang w:val="en-US" w:eastAsia="en-US"/>
        </w:rPr>
        <w:drawing>
          <wp:inline distT="0" distB="0" distL="0" distR="0" wp14:anchorId="29E4F1F5" wp14:editId="54A48E57">
            <wp:extent cx="5943600" cy="29229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sz w:val="36"/>
          <w:szCs w:val="36"/>
        </w:rPr>
      </w:pP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t>Result and Inference:</w:t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sz w:val="34"/>
          <w:szCs w:val="34"/>
        </w:rPr>
      </w:pPr>
      <w:r w:rsidRPr="00BC78FF">
        <w:rPr>
          <w:rFonts w:ascii="Arial Rounded MT Bold" w:eastAsia="Arial Rounded" w:hAnsi="Arial Rounded MT Bold" w:cs="Arial Rounded"/>
          <w:b/>
          <w:sz w:val="34"/>
          <w:szCs w:val="34"/>
        </w:rPr>
        <w:t xml:space="preserve">-The </w:t>
      </w:r>
      <w:r w:rsidR="00FD0576" w:rsidRPr="00BC78FF">
        <w:rPr>
          <w:rFonts w:ascii="Arial Rounded MT Bold" w:eastAsia="Arial Rounded" w:hAnsi="Arial Rounded MT Bold" w:cs="Arial Rounded"/>
          <w:b/>
          <w:sz w:val="34"/>
          <w:szCs w:val="34"/>
        </w:rPr>
        <w:t xml:space="preserve">sum of the Values is stored in CX, and Average is Stored in Accumulator. In the Variables We can see the value of </w:t>
      </w:r>
      <w:proofErr w:type="gramStart"/>
      <w:r w:rsidR="00FD0576"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Sum</w:t>
      </w:r>
      <w:r w:rsidR="00F43129"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(</w:t>
      </w:r>
      <w:proofErr w:type="gramEnd"/>
      <w:r w:rsidR="00F43129"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25EH)</w:t>
      </w:r>
      <w:r w:rsidR="00FD0576" w:rsidRPr="00BC78FF">
        <w:rPr>
          <w:rFonts w:ascii="Arial Rounded MT Bold" w:eastAsia="Arial Rounded" w:hAnsi="Arial Rounded MT Bold" w:cs="Arial Rounded"/>
          <w:b/>
          <w:sz w:val="34"/>
          <w:szCs w:val="34"/>
        </w:rPr>
        <w:t xml:space="preserve"> and Average</w:t>
      </w:r>
      <w:r w:rsidR="00F43129" w:rsidRPr="00BC78FF">
        <w:rPr>
          <w:rFonts w:ascii="Arial Rounded MT Bold" w:eastAsia="Arial Rounded" w:hAnsi="Arial Rounded MT Bold" w:cs="Arial Rounded"/>
          <w:b/>
          <w:sz w:val="34"/>
          <w:szCs w:val="34"/>
        </w:rPr>
        <w:t>(4BH)</w:t>
      </w: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sz w:val="24"/>
          <w:szCs w:val="24"/>
        </w:rPr>
      </w:pP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sz w:val="24"/>
          <w:szCs w:val="24"/>
        </w:rPr>
      </w:pPr>
    </w:p>
    <w:p w:rsidR="00252629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4"/>
          <w:szCs w:val="34"/>
        </w:rPr>
      </w:pPr>
    </w:p>
    <w:p w:rsidR="00252629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4"/>
          <w:szCs w:val="34"/>
        </w:rPr>
      </w:pPr>
    </w:p>
    <w:p w:rsidR="00252629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4"/>
          <w:szCs w:val="34"/>
        </w:rPr>
      </w:pPr>
    </w:p>
    <w:p w:rsidR="00252629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4"/>
          <w:szCs w:val="34"/>
        </w:rPr>
      </w:pPr>
    </w:p>
    <w:p w:rsidR="00252629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4"/>
          <w:szCs w:val="34"/>
        </w:rPr>
      </w:pPr>
    </w:p>
    <w:p w:rsidR="00252629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4"/>
          <w:szCs w:val="34"/>
        </w:rPr>
      </w:pPr>
    </w:p>
    <w:p w:rsidR="00252629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FF0000"/>
          <w:sz w:val="34"/>
          <w:szCs w:val="34"/>
        </w:rPr>
      </w:pPr>
    </w:p>
    <w:p w:rsidR="003F712F" w:rsidRPr="00515FC3" w:rsidRDefault="004F216D" w:rsidP="003F712F">
      <w:pPr>
        <w:spacing w:after="160" w:line="254" w:lineRule="auto"/>
        <w:rPr>
          <w:rFonts w:ascii="Arial Rounded MT Bold" w:hAnsi="Arial Rounded MT Bold"/>
          <w:b/>
          <w:color w:val="FF0000"/>
          <w:sz w:val="48"/>
          <w:szCs w:val="48"/>
        </w:rPr>
      </w:pPr>
      <w:r w:rsidRPr="00515FC3">
        <w:rPr>
          <w:rFonts w:ascii="Arial Rounded MT Bold" w:eastAsia="Arial Rounded" w:hAnsi="Arial Rounded MT Bold" w:cs="Arial Rounded"/>
          <w:b/>
          <w:color w:val="FF0000"/>
          <w:sz w:val="48"/>
          <w:szCs w:val="48"/>
        </w:rPr>
        <w:lastRenderedPageBreak/>
        <w:t>3</w:t>
      </w:r>
      <w:r w:rsidR="003F712F" w:rsidRPr="00515FC3">
        <w:rPr>
          <w:rFonts w:ascii="Arial Rounded MT Bold" w:eastAsia="Arial Rounded" w:hAnsi="Arial Rounded MT Bold" w:cs="Arial Rounded"/>
          <w:b/>
          <w:color w:val="FF0000"/>
          <w:sz w:val="48"/>
          <w:szCs w:val="48"/>
        </w:rPr>
        <w:t>)</w:t>
      </w:r>
      <w:r w:rsidR="0018497A" w:rsidRPr="00515FC3">
        <w:rPr>
          <w:rFonts w:ascii="Arial Rounded MT Bold" w:hAnsi="Arial Rounded MT Bold"/>
          <w:b/>
          <w:sz w:val="48"/>
          <w:szCs w:val="48"/>
        </w:rPr>
        <w:t xml:space="preserve"> </w:t>
      </w:r>
      <w:r w:rsidR="0018497A" w:rsidRPr="00515FC3">
        <w:rPr>
          <w:rFonts w:ascii="Arial Rounded MT Bold" w:hAnsi="Arial Rounded MT Bold"/>
          <w:b/>
          <w:color w:val="FF0000"/>
          <w:sz w:val="48"/>
          <w:szCs w:val="48"/>
        </w:rPr>
        <w:t>Write an ALP to find the greatest among two numbers.</w:t>
      </w:r>
    </w:p>
    <w:p w:rsidR="00E423D6" w:rsidRDefault="00E423D6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  <w:r w:rsidRPr="00BC78FF">
        <w:rPr>
          <w:rFonts w:ascii="Arial Rounded MT Bold" w:hAnsi="Arial Rounded MT Bold"/>
          <w:b/>
          <w:color w:val="002060"/>
          <w:sz w:val="40"/>
          <w:szCs w:val="40"/>
        </w:rPr>
        <w:t>ALGORITHM</w:t>
      </w:r>
    </w:p>
    <w:p w:rsidR="00AB7C5F" w:rsidRPr="00515FC3" w:rsidRDefault="00AB7C5F" w:rsidP="00252629">
      <w:pPr>
        <w:pStyle w:val="ListParagraph"/>
        <w:numPr>
          <w:ilvl w:val="0"/>
          <w:numId w:val="11"/>
        </w:numPr>
        <w:spacing w:after="160" w:line="254" w:lineRule="auto"/>
        <w:rPr>
          <w:rFonts w:ascii="Arial Rounded MT Bold" w:hAnsi="Arial Rounded MT Bold"/>
          <w:b/>
          <w:color w:val="000000" w:themeColor="text1"/>
          <w:sz w:val="40"/>
          <w:szCs w:val="40"/>
        </w:rPr>
      </w:pPr>
      <w:r w:rsidRPr="00515FC3">
        <w:rPr>
          <w:rFonts w:ascii="Arial Rounded MT Bold" w:hAnsi="Arial Rounded MT Bold"/>
          <w:b/>
          <w:color w:val="000000" w:themeColor="text1"/>
          <w:sz w:val="40"/>
          <w:szCs w:val="40"/>
        </w:rPr>
        <w:t>Input the 2 numbers NUM1 and NUM2 in the Data segment</w:t>
      </w:r>
    </w:p>
    <w:p w:rsidR="00AB7C5F" w:rsidRPr="00515FC3" w:rsidRDefault="00AB7C5F" w:rsidP="00252629">
      <w:pPr>
        <w:pStyle w:val="ListParagraph"/>
        <w:numPr>
          <w:ilvl w:val="0"/>
          <w:numId w:val="11"/>
        </w:numPr>
        <w:spacing w:after="160" w:line="254" w:lineRule="auto"/>
        <w:rPr>
          <w:rFonts w:ascii="Arial Rounded MT Bold" w:hAnsi="Arial Rounded MT Bold"/>
          <w:b/>
          <w:color w:val="000000" w:themeColor="text1"/>
          <w:sz w:val="40"/>
          <w:szCs w:val="40"/>
        </w:rPr>
      </w:pPr>
      <w:r w:rsidRPr="00515FC3">
        <w:rPr>
          <w:rFonts w:ascii="Arial Rounded MT Bold" w:hAnsi="Arial Rounded MT Bold"/>
          <w:b/>
          <w:color w:val="000000" w:themeColor="text1"/>
          <w:sz w:val="40"/>
          <w:szCs w:val="40"/>
        </w:rPr>
        <w:t>Move NUM1 into AX and NUM2 into BX</w:t>
      </w:r>
    </w:p>
    <w:p w:rsidR="00AB7C5F" w:rsidRPr="00515FC3" w:rsidRDefault="00AB7C5F" w:rsidP="00252629">
      <w:pPr>
        <w:pStyle w:val="ListParagraph"/>
        <w:numPr>
          <w:ilvl w:val="0"/>
          <w:numId w:val="11"/>
        </w:numPr>
        <w:spacing w:after="160" w:line="254" w:lineRule="auto"/>
        <w:rPr>
          <w:rFonts w:ascii="Arial Rounded MT Bold" w:hAnsi="Arial Rounded MT Bold"/>
          <w:b/>
          <w:color w:val="000000" w:themeColor="text1"/>
          <w:sz w:val="40"/>
          <w:szCs w:val="40"/>
        </w:rPr>
      </w:pPr>
      <w:r w:rsidRPr="00515FC3">
        <w:rPr>
          <w:rFonts w:ascii="Arial Rounded MT Bold" w:hAnsi="Arial Rounded MT Bold"/>
          <w:b/>
          <w:color w:val="000000" w:themeColor="text1"/>
          <w:sz w:val="40"/>
          <w:szCs w:val="40"/>
        </w:rPr>
        <w:t xml:space="preserve">Compare AX  with BX </w:t>
      </w:r>
    </w:p>
    <w:p w:rsidR="00AB7C5F" w:rsidRPr="00515FC3" w:rsidRDefault="00AB7C5F" w:rsidP="00252629">
      <w:pPr>
        <w:pStyle w:val="ListParagraph"/>
        <w:numPr>
          <w:ilvl w:val="0"/>
          <w:numId w:val="11"/>
        </w:numPr>
        <w:spacing w:after="160" w:line="254" w:lineRule="auto"/>
        <w:rPr>
          <w:rFonts w:ascii="Arial Rounded MT Bold" w:hAnsi="Arial Rounded MT Bold"/>
          <w:b/>
          <w:color w:val="000000" w:themeColor="text1"/>
          <w:sz w:val="40"/>
          <w:szCs w:val="40"/>
        </w:rPr>
      </w:pPr>
      <w:r w:rsidRPr="00515FC3">
        <w:rPr>
          <w:rFonts w:ascii="Arial Rounded MT Bold" w:hAnsi="Arial Rounded MT Bold"/>
          <w:b/>
          <w:color w:val="000000" w:themeColor="text1"/>
          <w:sz w:val="40"/>
          <w:szCs w:val="40"/>
        </w:rPr>
        <w:t>If  carry is obtained(</w:t>
      </w:r>
      <w:proofErr w:type="spellStart"/>
      <w:r w:rsidRPr="00515FC3">
        <w:rPr>
          <w:rFonts w:ascii="Arial Rounded MT Bold" w:hAnsi="Arial Rounded MT Bold"/>
          <w:b/>
          <w:color w:val="000000" w:themeColor="text1"/>
          <w:sz w:val="40"/>
          <w:szCs w:val="40"/>
        </w:rPr>
        <w:t>ie</w:t>
      </w:r>
      <w:proofErr w:type="spellEnd"/>
      <w:r w:rsidRPr="00515FC3">
        <w:rPr>
          <w:rFonts w:ascii="Arial Rounded MT Bold" w:hAnsi="Arial Rounded MT Bold"/>
          <w:b/>
          <w:color w:val="000000" w:themeColor="text1"/>
          <w:sz w:val="40"/>
          <w:szCs w:val="40"/>
        </w:rPr>
        <w:t xml:space="preserve"> if AX is smaller than BX) .Jump to Next</w:t>
      </w:r>
    </w:p>
    <w:p w:rsidR="00252629" w:rsidRPr="00515FC3" w:rsidRDefault="00AB7C5F" w:rsidP="00252629">
      <w:pPr>
        <w:pStyle w:val="ListParagraph"/>
        <w:numPr>
          <w:ilvl w:val="0"/>
          <w:numId w:val="11"/>
        </w:numPr>
        <w:spacing w:after="160" w:line="254" w:lineRule="auto"/>
        <w:rPr>
          <w:rFonts w:ascii="Arial Rounded MT Bold" w:hAnsi="Arial Rounded MT Bold"/>
          <w:b/>
          <w:color w:val="000000" w:themeColor="text1"/>
          <w:sz w:val="40"/>
          <w:szCs w:val="40"/>
        </w:rPr>
      </w:pPr>
      <w:r w:rsidRPr="00515FC3">
        <w:rPr>
          <w:rFonts w:ascii="Arial Rounded MT Bold" w:hAnsi="Arial Rounded MT Bold"/>
          <w:b/>
          <w:color w:val="000000" w:themeColor="text1"/>
          <w:sz w:val="40"/>
          <w:szCs w:val="40"/>
        </w:rPr>
        <w:t>Move AX to BX (if BX greater than AX)</w:t>
      </w:r>
    </w:p>
    <w:p w:rsidR="00AB7C5F" w:rsidRPr="00515FC3" w:rsidRDefault="00AB7C5F" w:rsidP="00252629">
      <w:pPr>
        <w:pStyle w:val="ListParagraph"/>
        <w:numPr>
          <w:ilvl w:val="0"/>
          <w:numId w:val="11"/>
        </w:numPr>
        <w:spacing w:after="160" w:line="254" w:lineRule="auto"/>
        <w:rPr>
          <w:rFonts w:ascii="Arial Rounded MT Bold" w:hAnsi="Arial Rounded MT Bold"/>
          <w:b/>
          <w:color w:val="000000" w:themeColor="text1"/>
          <w:sz w:val="40"/>
          <w:szCs w:val="40"/>
        </w:rPr>
      </w:pPr>
      <w:r w:rsidRPr="00515FC3">
        <w:rPr>
          <w:rFonts w:ascii="Arial Rounded MT Bold" w:hAnsi="Arial Rounded MT Bold"/>
          <w:b/>
          <w:color w:val="000000" w:themeColor="text1"/>
          <w:sz w:val="40"/>
          <w:szCs w:val="40"/>
        </w:rPr>
        <w:t>Next Loop: Move the BX value to LARGE variable</w:t>
      </w:r>
    </w:p>
    <w:p w:rsidR="00515FC3" w:rsidRDefault="00515FC3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515FC3" w:rsidRDefault="00515FC3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515FC3" w:rsidRDefault="00515FC3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515FC3" w:rsidRDefault="00515FC3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515FC3" w:rsidRDefault="00515FC3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515FC3" w:rsidRDefault="00515FC3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515FC3" w:rsidRDefault="00515FC3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515FC3" w:rsidRDefault="00515FC3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515FC3" w:rsidRDefault="00515FC3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515FC3" w:rsidRDefault="00515FC3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E423D6" w:rsidRDefault="00E423D6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  <w:r w:rsidRPr="00BC78FF">
        <w:rPr>
          <w:rFonts w:ascii="Arial Rounded MT Bold" w:hAnsi="Arial Rounded MT Bold"/>
          <w:b/>
          <w:color w:val="002060"/>
          <w:sz w:val="40"/>
          <w:szCs w:val="40"/>
        </w:rPr>
        <w:lastRenderedPageBreak/>
        <w:t>FLOWCHART</w:t>
      </w:r>
    </w:p>
    <w:p w:rsidR="00252629" w:rsidRDefault="00515FC3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  <w:r>
        <w:rPr>
          <w:rFonts w:ascii="Arial Rounded MT Bold" w:hAnsi="Arial Rounded MT Bold"/>
          <w:b/>
          <w:noProof/>
          <w:color w:val="002060"/>
          <w:sz w:val="40"/>
          <w:szCs w:val="40"/>
          <w:lang w:val="en-US" w:eastAsia="en-US"/>
        </w:rPr>
        <w:drawing>
          <wp:inline distT="0" distB="0" distL="0" distR="0">
            <wp:extent cx="5943600" cy="6334760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R (5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29" w:rsidRDefault="00252629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252629" w:rsidRDefault="00252629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252629" w:rsidRDefault="00252629" w:rsidP="003F712F">
      <w:pPr>
        <w:spacing w:after="160" w:line="254" w:lineRule="auto"/>
        <w:rPr>
          <w:rFonts w:ascii="Arial Rounded MT Bold" w:hAnsi="Arial Rounded MT Bold"/>
          <w:b/>
          <w:color w:val="002060"/>
          <w:sz w:val="40"/>
          <w:szCs w:val="40"/>
        </w:rPr>
      </w:pPr>
    </w:p>
    <w:p w:rsidR="003F712F" w:rsidRDefault="003F712F" w:rsidP="00252629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lastRenderedPageBreak/>
        <w:t>Design and Calculations:</w:t>
      </w:r>
    </w:p>
    <w:p w:rsidR="00252629" w:rsidRPr="00252629" w:rsidRDefault="00252629" w:rsidP="00252629">
      <w:pPr>
        <w:spacing w:after="160" w:line="254" w:lineRule="auto"/>
        <w:rPr>
          <w:rFonts w:ascii="Arial Rounded MT Bold" w:hAnsi="Arial Rounded MT Bold"/>
          <w:b/>
          <w:color w:val="000000" w:themeColor="text1"/>
          <w:sz w:val="32"/>
          <w:szCs w:val="32"/>
        </w:rPr>
      </w:pPr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Input the 2 numbers NUM1 and NUM2 in the Data </w:t>
      </w:r>
      <w:proofErr w:type="spellStart"/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>segment</w:t>
      </w: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>.Then</w:t>
      </w:r>
      <w:proofErr w:type="spellEnd"/>
      <w:r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 m</w:t>
      </w:r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ove NUM1 into AX and NUM2 into </w:t>
      </w:r>
      <w:proofErr w:type="spellStart"/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>BX</w:t>
      </w: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>.</w:t>
      </w:r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>Compare</w:t>
      </w:r>
      <w:proofErr w:type="spellEnd"/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 AX  with BX </w:t>
      </w: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>.</w:t>
      </w:r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>If  carry is obtained(</w:t>
      </w:r>
      <w:proofErr w:type="spellStart"/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>ie</w:t>
      </w:r>
      <w:proofErr w:type="spellEnd"/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 if AX is smaller than BX) .Jump to </w:t>
      </w:r>
      <w:proofErr w:type="spellStart"/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>Next</w:t>
      </w: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>.</w:t>
      </w:r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>Move</w:t>
      </w:r>
      <w:proofErr w:type="spellEnd"/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 AX to BX (if BX greater than AX)</w:t>
      </w: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>.</w:t>
      </w:r>
      <w:r w:rsidR="00F612EE">
        <w:rPr>
          <w:rFonts w:ascii="Arial Rounded MT Bold" w:hAnsi="Arial Rounded MT Bold"/>
          <w:b/>
          <w:color w:val="000000" w:themeColor="text1"/>
          <w:sz w:val="32"/>
          <w:szCs w:val="32"/>
        </w:rPr>
        <w:t>In Next Loop</w:t>
      </w:r>
      <w:r w:rsidRPr="00252629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 Move the BX value to LARGE variable</w:t>
      </w:r>
    </w:p>
    <w:p w:rsidR="003F712F" w:rsidRPr="00BC78FF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t xml:space="preserve"> </w:t>
      </w:r>
    </w:p>
    <w:p w:rsidR="003F712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t>Program Code: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DATA SEGMENT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NUM1 DW 1529H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NUM2 DW 1231H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 xml:space="preserve">LARGE </w:t>
      </w:r>
      <w:proofErr w:type="gramStart"/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DW ?</w:t>
      </w:r>
      <w:proofErr w:type="gramEnd"/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 xml:space="preserve">  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 xml:space="preserve">DATA ENDS 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CODE SEGMENT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 xml:space="preserve">      ASSUME DS</w:t>
      </w:r>
      <w:proofErr w:type="gramStart"/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:DATA,CS:CODE</w:t>
      </w:r>
      <w:proofErr w:type="gramEnd"/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START: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 xml:space="preserve">      MOV AX</w:t>
      </w:r>
      <w:proofErr w:type="gramStart"/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,DATA</w:t>
      </w:r>
      <w:proofErr w:type="gramEnd"/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 xml:space="preserve">      MOV DS</w:t>
      </w:r>
      <w:proofErr w:type="gramStart"/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,AX</w:t>
      </w:r>
      <w:proofErr w:type="gramEnd"/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 xml:space="preserve">      MOV CX, 01h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 xml:space="preserve">      MOV BX, NUM2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lastRenderedPageBreak/>
        <w:t>UP: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MOV AX, NUM1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CMP AX, BX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JL NXT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MOV BX</w:t>
      </w:r>
      <w:proofErr w:type="gramStart"/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,AX</w:t>
      </w:r>
      <w:proofErr w:type="gramEnd"/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NXT: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MOV LARGE</w:t>
      </w:r>
      <w:proofErr w:type="gramStart"/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,BX</w:t>
      </w:r>
      <w:proofErr w:type="gramEnd"/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INT 21H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CODE ENDS</w:t>
      </w:r>
    </w:p>
    <w:p w:rsid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  <w:t>END START</w:t>
      </w:r>
    </w:p>
    <w:p w:rsidR="00AB7C5F" w:rsidRPr="00AB7C5F" w:rsidRDefault="00AB7C5F" w:rsidP="00AB7C5F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6"/>
          <w:szCs w:val="36"/>
        </w:rPr>
      </w:pPr>
      <w:r w:rsidRPr="00AB7C5F">
        <w:rPr>
          <w:rFonts w:ascii="Arial Rounded MT Bold" w:eastAsia="Arial Rounded" w:hAnsi="Arial Rounded MT Bold" w:cs="Arial Rounded"/>
          <w:b/>
          <w:noProof/>
          <w:color w:val="000000" w:themeColor="text1"/>
          <w:sz w:val="36"/>
          <w:szCs w:val="36"/>
          <w:lang w:val="en-US" w:eastAsia="en-US"/>
        </w:rPr>
        <w:drawing>
          <wp:inline distT="0" distB="0" distL="0" distR="0" wp14:anchorId="67717C59" wp14:editId="5CC9C20B">
            <wp:extent cx="5943600" cy="3609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29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</w:p>
    <w:p w:rsidR="003F712F" w:rsidRPr="00BC78F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lastRenderedPageBreak/>
        <w:t>Output:</w:t>
      </w:r>
    </w:p>
    <w:p w:rsidR="003F712F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252629">
        <w:rPr>
          <w:rFonts w:ascii="Arial Rounded MT Bold" w:eastAsia="Arial Rounded" w:hAnsi="Arial Rounded MT Bold" w:cs="Arial Rounded"/>
          <w:b/>
          <w:noProof/>
          <w:color w:val="244061"/>
          <w:sz w:val="40"/>
          <w:szCs w:val="40"/>
          <w:lang w:val="en-US" w:eastAsia="en-US"/>
        </w:rPr>
        <w:drawing>
          <wp:inline distT="0" distB="0" distL="0" distR="0" wp14:anchorId="61C3E788" wp14:editId="5AA8081E">
            <wp:extent cx="5943600" cy="330073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29" w:rsidRPr="00BC78FF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252629">
        <w:rPr>
          <w:rFonts w:ascii="Arial Rounded MT Bold" w:eastAsia="Arial Rounded" w:hAnsi="Arial Rounded MT Bold" w:cs="Arial Rounded"/>
          <w:b/>
          <w:noProof/>
          <w:color w:val="244061"/>
          <w:sz w:val="40"/>
          <w:szCs w:val="40"/>
          <w:lang w:val="en-US" w:eastAsia="en-US"/>
        </w:rPr>
        <w:drawing>
          <wp:inline distT="0" distB="0" distL="0" distR="0" wp14:anchorId="08D9EEA2" wp14:editId="5D792391">
            <wp:extent cx="4966433" cy="3926541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301" cy="40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29" w:rsidRDefault="00252629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</w:p>
    <w:p w:rsidR="003F712F" w:rsidRDefault="003F712F" w:rsidP="003F712F">
      <w:pPr>
        <w:spacing w:after="160" w:line="254" w:lineRule="auto"/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</w:pPr>
      <w:r w:rsidRPr="00BC78FF">
        <w:rPr>
          <w:rFonts w:ascii="Arial Rounded MT Bold" w:eastAsia="Arial Rounded" w:hAnsi="Arial Rounded MT Bold" w:cs="Arial Rounded"/>
          <w:b/>
          <w:color w:val="244061"/>
          <w:sz w:val="40"/>
          <w:szCs w:val="40"/>
        </w:rPr>
        <w:lastRenderedPageBreak/>
        <w:t>Result and Inference:</w:t>
      </w:r>
    </w:p>
    <w:p w:rsidR="00252629" w:rsidRPr="004D5E61" w:rsidRDefault="00252629" w:rsidP="00F36A5E">
      <w:pPr>
        <w:spacing w:after="160" w:line="254" w:lineRule="auto"/>
        <w:rPr>
          <w:rFonts w:ascii="Arial Rounded MT Bold" w:eastAsia="Arial Rounded" w:hAnsi="Arial Rounded MT Bold" w:cs="Arial Rounded"/>
          <w:b/>
          <w:color w:val="000000" w:themeColor="text1"/>
          <w:sz w:val="32"/>
          <w:szCs w:val="32"/>
        </w:rPr>
      </w:pPr>
      <w:r w:rsidRPr="00252629">
        <w:rPr>
          <w:rFonts w:ascii="Arial Rounded MT Bold" w:eastAsia="Arial Rounded" w:hAnsi="Arial Rounded MT Bold" w:cs="Arial Rounded"/>
          <w:b/>
          <w:color w:val="000000" w:themeColor="text1"/>
          <w:sz w:val="32"/>
          <w:szCs w:val="32"/>
        </w:rPr>
        <w:t xml:space="preserve">Since AX is greater than BX. AX is moved to BX and BX value is moved to LARGE </w:t>
      </w:r>
      <w:proofErr w:type="gramStart"/>
      <w:r w:rsidRPr="00252629">
        <w:rPr>
          <w:rFonts w:ascii="Arial Rounded MT Bold" w:eastAsia="Arial Rounded" w:hAnsi="Arial Rounded MT Bold" w:cs="Arial Rounded"/>
          <w:b/>
          <w:color w:val="000000" w:themeColor="text1"/>
          <w:sz w:val="32"/>
          <w:szCs w:val="32"/>
        </w:rPr>
        <w:t>variable(</w:t>
      </w:r>
      <w:proofErr w:type="gramEnd"/>
      <w:r w:rsidRPr="00252629">
        <w:rPr>
          <w:rFonts w:ascii="Arial Rounded MT Bold" w:eastAsia="Arial Rounded" w:hAnsi="Arial Rounded MT Bold" w:cs="Arial Rounded"/>
          <w:b/>
          <w:color w:val="000000" w:themeColor="text1"/>
          <w:sz w:val="32"/>
          <w:szCs w:val="32"/>
        </w:rPr>
        <w:t xml:space="preserve"> 1529H)</w:t>
      </w:r>
      <w:bookmarkStart w:id="2" w:name="_GoBack"/>
      <w:bookmarkEnd w:id="2"/>
    </w:p>
    <w:sectPr w:rsidR="00252629" w:rsidRPr="004D5E61" w:rsidSect="003F712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56D14"/>
    <w:multiLevelType w:val="hybridMultilevel"/>
    <w:tmpl w:val="23361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EE6250">
      <w:start w:val="6"/>
      <w:numFmt w:val="bullet"/>
      <w:lvlText w:val="-"/>
      <w:lvlJc w:val="left"/>
      <w:pPr>
        <w:ind w:left="1440" w:hanging="360"/>
      </w:pPr>
      <w:rPr>
        <w:rFonts w:ascii="Arial Rounded" w:eastAsia="Arial Rounded" w:hAnsi="Arial Rounded" w:cs="Arial Rounde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D2827"/>
    <w:multiLevelType w:val="hybridMultilevel"/>
    <w:tmpl w:val="840E8B42"/>
    <w:lvl w:ilvl="0" w:tplc="C06A270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E28A7"/>
    <w:multiLevelType w:val="multilevel"/>
    <w:tmpl w:val="8C5638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F085E"/>
    <w:multiLevelType w:val="multilevel"/>
    <w:tmpl w:val="4E6039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63CC9"/>
    <w:multiLevelType w:val="multilevel"/>
    <w:tmpl w:val="565EBD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A06EA"/>
    <w:multiLevelType w:val="hybridMultilevel"/>
    <w:tmpl w:val="FC340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2604D"/>
    <w:multiLevelType w:val="hybridMultilevel"/>
    <w:tmpl w:val="88407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03139"/>
    <w:multiLevelType w:val="multilevel"/>
    <w:tmpl w:val="1F4852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47906"/>
    <w:multiLevelType w:val="hybridMultilevel"/>
    <w:tmpl w:val="78283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A6E59"/>
    <w:multiLevelType w:val="multilevel"/>
    <w:tmpl w:val="38E64436"/>
    <w:lvl w:ilvl="0">
      <w:start w:val="1"/>
      <w:numFmt w:val="bullet"/>
      <w:lvlText w:val="➔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>
    <w:nsid w:val="79B57A95"/>
    <w:multiLevelType w:val="hybridMultilevel"/>
    <w:tmpl w:val="12104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2F"/>
    <w:rsid w:val="00027641"/>
    <w:rsid w:val="000B1DDB"/>
    <w:rsid w:val="00101C92"/>
    <w:rsid w:val="001711D9"/>
    <w:rsid w:val="0018497A"/>
    <w:rsid w:val="00252629"/>
    <w:rsid w:val="003F712F"/>
    <w:rsid w:val="00476053"/>
    <w:rsid w:val="004A5334"/>
    <w:rsid w:val="004D5E61"/>
    <w:rsid w:val="004F216D"/>
    <w:rsid w:val="00515FC3"/>
    <w:rsid w:val="00535C17"/>
    <w:rsid w:val="0057164E"/>
    <w:rsid w:val="005C29C6"/>
    <w:rsid w:val="005E1FCE"/>
    <w:rsid w:val="00763D08"/>
    <w:rsid w:val="00893D35"/>
    <w:rsid w:val="00896628"/>
    <w:rsid w:val="008B033F"/>
    <w:rsid w:val="00A9083A"/>
    <w:rsid w:val="00AB7C5F"/>
    <w:rsid w:val="00B200F6"/>
    <w:rsid w:val="00B5486F"/>
    <w:rsid w:val="00BC78FF"/>
    <w:rsid w:val="00C07894"/>
    <w:rsid w:val="00D2016D"/>
    <w:rsid w:val="00D87212"/>
    <w:rsid w:val="00E423D6"/>
    <w:rsid w:val="00EF37A2"/>
    <w:rsid w:val="00F17E25"/>
    <w:rsid w:val="00F36A5E"/>
    <w:rsid w:val="00F43129"/>
    <w:rsid w:val="00F4318B"/>
    <w:rsid w:val="00F612EE"/>
    <w:rsid w:val="00F653CE"/>
    <w:rsid w:val="00FA484F"/>
    <w:rsid w:val="00FD0576"/>
    <w:rsid w:val="00F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403D-4FF7-4144-9DA0-E9F5B485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12F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3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19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2021-10-11T10:35:00Z</dcterms:created>
  <dcterms:modified xsi:type="dcterms:W3CDTF">2021-10-19T13:23:00Z</dcterms:modified>
</cp:coreProperties>
</file>